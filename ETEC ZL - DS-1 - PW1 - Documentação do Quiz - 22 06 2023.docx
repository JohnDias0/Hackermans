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89FA" w14:textId="4A83A899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 w:rsidRPr="00E41F3E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>s: Mayke Souza da Silva, Luís Fellipe, Jonathan Dias, Igor Rocha</w:t>
      </w:r>
    </w:p>
    <w:p w14:paraId="52273E40" w14:textId="71A4EB0C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Curso: Técnico D.S.</w:t>
      </w:r>
    </w:p>
    <w:p w14:paraId="6E3F991A" w14:textId="66802FFD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Série: 1°</w:t>
      </w:r>
    </w:p>
    <w:p w14:paraId="35D87EEC" w14:textId="7CBF5340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Data: 22/06/2023</w:t>
      </w:r>
    </w:p>
    <w:p w14:paraId="68A18379" w14:textId="77777777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00D68F" w14:textId="654E1F7D" w:rsidR="00E41F3E" w:rsidRDefault="00E41F3E" w:rsidP="00E41F3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Sumário}</w:t>
      </w:r>
    </w:p>
    <w:p w14:paraId="0375C0E9" w14:textId="35B786B3" w:rsidR="00E41F3E" w:rsidRDefault="00E41F3E" w:rsidP="00E41F3E">
      <w:pPr>
        <w:pStyle w:val="PargrafodaLista"/>
        <w:numPr>
          <w:ilvl w:val="0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Mínimos requisitos de Hardware</w:t>
      </w:r>
    </w:p>
    <w:p w14:paraId="01F79EE2" w14:textId="249760F2" w:rsidR="00E41F3E" w:rsidRDefault="00E41F3E" w:rsidP="00E41F3E">
      <w:pPr>
        <w:pStyle w:val="PargrafodaLista"/>
        <w:numPr>
          <w:ilvl w:val="0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Mínimos requisitos de S.O.</w:t>
      </w:r>
    </w:p>
    <w:p w14:paraId="6B508F76" w14:textId="77777777" w:rsidR="00E41F3E" w:rsidRDefault="00E41F3E" w:rsidP="00E41F3E">
      <w:pPr>
        <w:pStyle w:val="PargrafodaLista"/>
        <w:numPr>
          <w:ilvl w:val="0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>Tecnologias utilizadas:</w:t>
      </w:r>
    </w:p>
    <w:p w14:paraId="075C0E54" w14:textId="0423C531" w:rsidR="00E41F3E" w:rsidRPr="00E41F3E" w:rsidRDefault="00E41F3E" w:rsidP="00E41F3E">
      <w:pPr>
        <w:pStyle w:val="PargrafodaLista"/>
        <w:numPr>
          <w:ilvl w:val="1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E41F3E">
        <w:rPr>
          <w:rFonts w:ascii="Arial" w:hAnsi="Arial" w:cs="Arial"/>
          <w:b/>
          <w:bCs/>
          <w:sz w:val="24"/>
          <w:szCs w:val="24"/>
        </w:rPr>
        <w:t>3.1.</w:t>
      </w:r>
      <w:r w:rsidRPr="00E41F3E">
        <w:rPr>
          <w:rFonts w:ascii="Arial" w:hAnsi="Arial" w:cs="Arial"/>
          <w:sz w:val="24"/>
          <w:szCs w:val="24"/>
        </w:rPr>
        <w:t xml:space="preserve"> HTML</w:t>
      </w:r>
    </w:p>
    <w:p w14:paraId="5023F6AB" w14:textId="716E058D" w:rsidR="00E41F3E" w:rsidRDefault="00E41F3E" w:rsidP="00E41F3E">
      <w:pPr>
        <w:pStyle w:val="PargrafodaLista"/>
        <w:numPr>
          <w:ilvl w:val="1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</w:t>
      </w:r>
      <w:r>
        <w:rPr>
          <w:rFonts w:ascii="Arial" w:hAnsi="Arial" w:cs="Arial"/>
          <w:sz w:val="24"/>
          <w:szCs w:val="24"/>
        </w:rPr>
        <w:t xml:space="preserve"> CSS</w:t>
      </w:r>
    </w:p>
    <w:p w14:paraId="0B2B94F8" w14:textId="6A9CD0C2" w:rsidR="00E41F3E" w:rsidRDefault="00E41F3E" w:rsidP="00E41F3E">
      <w:pPr>
        <w:pStyle w:val="PargrafodaLista"/>
        <w:numPr>
          <w:ilvl w:val="1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</w:p>
    <w:p w14:paraId="4D140A97" w14:textId="17EC5D80" w:rsidR="00E41F3E" w:rsidRDefault="00E41F3E" w:rsidP="00E41F3E">
      <w:pPr>
        <w:pStyle w:val="PargrafodaLista"/>
        <w:numPr>
          <w:ilvl w:val="1"/>
          <w:numId w:val="1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3.4.</w:t>
      </w:r>
      <w:r>
        <w:rPr>
          <w:rFonts w:ascii="Arial" w:hAnsi="Arial" w:cs="Arial"/>
          <w:sz w:val="24"/>
          <w:szCs w:val="24"/>
        </w:rPr>
        <w:t xml:space="preserve"> JS</w:t>
      </w:r>
    </w:p>
    <w:p w14:paraId="5F8D31EB" w14:textId="5E17300C" w:rsidR="00E41F3E" w:rsidRDefault="00E41F3E" w:rsidP="00E41F3E">
      <w:pPr>
        <w:pStyle w:val="PargrafodaLista"/>
        <w:numPr>
          <w:ilvl w:val="0"/>
          <w:numId w:val="1"/>
        </w:numPr>
        <w:spacing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 xml:space="preserve"> Fluxograma</w:t>
      </w:r>
    </w:p>
    <w:p w14:paraId="68D2E460" w14:textId="77777777" w:rsidR="00E41F3E" w:rsidRDefault="00E41F3E" w:rsidP="00E41F3E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7222AF84" w14:textId="77777777" w:rsidR="002570DD" w:rsidRDefault="00E41F3E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Mínimos requisitos de Hardware</w:t>
      </w:r>
      <w:r w:rsidR="002570DD">
        <w:rPr>
          <w:rFonts w:ascii="Arial" w:hAnsi="Arial" w:cs="Arial"/>
          <w:sz w:val="24"/>
          <w:szCs w:val="24"/>
        </w:rPr>
        <w:t>}</w:t>
      </w:r>
    </w:p>
    <w:p w14:paraId="4D05EFE4" w14:textId="07200313" w:rsidR="002570DD" w:rsidRPr="002570DD" w:rsidRDefault="002570DD" w:rsidP="002570DD">
      <w:pPr>
        <w:spacing w:before="30" w:after="30" w:line="360" w:lineRule="auto"/>
        <w:ind w:firstLine="360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sz w:val="24"/>
          <w:szCs w:val="24"/>
        </w:rPr>
        <w:t>Requisitos para usar o navegador Chrome no Windows:</w:t>
      </w:r>
    </w:p>
    <w:p w14:paraId="3811C156" w14:textId="252A678D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sz w:val="24"/>
          <w:szCs w:val="24"/>
        </w:rPr>
        <w:t>Processador Intel Pentium 4 ou mais recente compatível com SSE3</w:t>
      </w:r>
    </w:p>
    <w:p w14:paraId="3A13D9FD" w14:textId="418A3365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350 MB de Espaço livre em disco</w:t>
      </w:r>
    </w:p>
    <w:p w14:paraId="22FCEB30" w14:textId="1874BCD5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512 MB de Memória RAM</w:t>
      </w:r>
    </w:p>
    <w:p w14:paraId="3AE0DE18" w14:textId="77777777" w:rsidR="00054EEE" w:rsidRDefault="00054EEE" w:rsidP="00054EEE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2C134A1A" w14:textId="10DDA457" w:rsidR="00054EEE" w:rsidRPr="00054EEE" w:rsidRDefault="00054EEE" w:rsidP="00054EEE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https://support.google.com/chrome/a/answer/7100626?hl=pt-br</w:t>
        </w:r>
      </w:hyperlink>
      <w:r>
        <w:rPr>
          <w:rFonts w:ascii="Arial" w:hAnsi="Arial" w:cs="Arial"/>
          <w:sz w:val="24"/>
          <w:szCs w:val="24"/>
        </w:rPr>
        <w:t xml:space="preserve"> / </w:t>
      </w:r>
      <w:hyperlink r:id="rId6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https://www.techtudo.com.br/noticias/2015/06/como-baixar-e-instalar-google-chrome-veja-especificacoes-do-seu-pc.ghtml</w:t>
        </w:r>
      </w:hyperlink>
    </w:p>
    <w:p w14:paraId="7B9DEC75" w14:textId="77777777" w:rsidR="002570DD" w:rsidRDefault="002570DD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0FBA6140" w14:textId="1AF76566" w:rsidR="002570DD" w:rsidRDefault="002570DD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Mínimos requisitos de Software}</w:t>
      </w:r>
    </w:p>
    <w:p w14:paraId="6B26A679" w14:textId="6065EC3F" w:rsidR="002570DD" w:rsidRDefault="002570DD" w:rsidP="002570DD">
      <w:pPr>
        <w:spacing w:before="30" w:after="30" w:line="360" w:lineRule="auto"/>
        <w:ind w:firstLine="360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sz w:val="24"/>
          <w:szCs w:val="24"/>
        </w:rPr>
        <w:t>Requisitos para usar o navegador Chrome no Windows:</w:t>
      </w:r>
    </w:p>
    <w:p w14:paraId="4E3B19BA" w14:textId="77777777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sz w:val="24"/>
          <w:szCs w:val="24"/>
        </w:rPr>
        <w:t>Windows 10 ou posterior ou Windows Server 2016 ou posterior</w:t>
      </w:r>
    </w:p>
    <w:p w14:paraId="440D99E8" w14:textId="331533C5" w:rsidR="002570DD" w:rsidRDefault="002570DD" w:rsidP="002570DD">
      <w:pPr>
        <w:pStyle w:val="PargrafodaLista"/>
        <w:numPr>
          <w:ilvl w:val="0"/>
          <w:numId w:val="2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Versões anteriores só terão suporte até o Chrome 109</w:t>
      </w:r>
    </w:p>
    <w:p w14:paraId="357ABC82" w14:textId="77777777" w:rsidR="00054EEE" w:rsidRDefault="00054EEE" w:rsidP="00054EEE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12CE3BB4" w14:textId="3784449C" w:rsidR="002570DD" w:rsidRDefault="00054EEE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https://support.google.com/chrome/a/answer/7100626?hl=pt-br</w:t>
        </w:r>
      </w:hyperlink>
    </w:p>
    <w:p w14:paraId="504C30C3" w14:textId="77777777" w:rsidR="00054EEE" w:rsidRDefault="00054EEE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65299491" w14:textId="77777777" w:rsidR="002570DD" w:rsidRDefault="002570DD" w:rsidP="002570DD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>
        <w:rPr>
          <w:rFonts w:ascii="Arial" w:hAnsi="Arial" w:cs="Arial"/>
          <w:sz w:val="24"/>
          <w:szCs w:val="24"/>
        </w:rPr>
        <w:t>Tecnologias utilizadas}</w:t>
      </w:r>
    </w:p>
    <w:p w14:paraId="50A6F4DB" w14:textId="269DF8A2" w:rsidR="002570DD" w:rsidRDefault="002570DD" w:rsidP="002570DD">
      <w:pPr>
        <w:pStyle w:val="PargrafodaLista"/>
        <w:numPr>
          <w:ilvl w:val="0"/>
          <w:numId w:val="3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2570DD">
        <w:rPr>
          <w:rFonts w:ascii="Arial" w:hAnsi="Arial" w:cs="Arial"/>
          <w:b/>
          <w:bCs/>
          <w:sz w:val="24"/>
          <w:szCs w:val="24"/>
        </w:rPr>
        <w:t xml:space="preserve">3.1. </w:t>
      </w:r>
      <w:r w:rsidRPr="002570DD">
        <w:rPr>
          <w:rFonts w:ascii="Arial" w:hAnsi="Arial" w:cs="Arial"/>
          <w:sz w:val="24"/>
          <w:szCs w:val="24"/>
        </w:rPr>
        <w:t>HTML:</w:t>
      </w:r>
    </w:p>
    <w:p w14:paraId="50A91C68" w14:textId="05D2458B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054EEE">
        <w:rPr>
          <w:rFonts w:ascii="Arial" w:hAnsi="Arial" w:cs="Arial"/>
          <w:sz w:val="24"/>
          <w:szCs w:val="24"/>
        </w:rPr>
        <w:t xml:space="preserve">HTML é a sigla para </w:t>
      </w:r>
      <w:proofErr w:type="spellStart"/>
      <w:r w:rsidRPr="00054EEE">
        <w:rPr>
          <w:rFonts w:ascii="Arial" w:hAnsi="Arial" w:cs="Arial"/>
          <w:sz w:val="24"/>
          <w:szCs w:val="24"/>
        </w:rPr>
        <w:t>HyperText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Pr="00054EEE">
        <w:rPr>
          <w:rFonts w:ascii="Arial" w:hAnsi="Arial" w:cs="Arial"/>
          <w:sz w:val="24"/>
          <w:szCs w:val="24"/>
        </w:rPr>
        <w:t>Language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(Linguagem de Marcação de Hipertexto, em inglês). Foi criado na década de 1990 pelo físico britânico Tim Berners-Lee, considerado o “pai da web”, para auxiliar na formatação dos documentos de pesquisas compartilhados entre ele e seus colegas. </w:t>
      </w:r>
    </w:p>
    <w:p w14:paraId="3DE6A397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EA42DAB" w14:textId="0B2FA557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sz w:val="24"/>
          <w:szCs w:val="24"/>
        </w:rPr>
        <w:t xml:space="preserve">Com o desenvolvimento dos navegadores e a popularização da internet, o HTML passou a ser utilizado na criação de sites, tornando-se um dos pilares da “World </w:t>
      </w:r>
      <w:proofErr w:type="spellStart"/>
      <w:r w:rsidRPr="00054EEE">
        <w:rPr>
          <w:rFonts w:ascii="Arial" w:hAnsi="Arial" w:cs="Arial"/>
          <w:sz w:val="24"/>
          <w:szCs w:val="24"/>
        </w:rPr>
        <w:t>Wide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Web”. Atualmente, a tecnologia evoluiu e é utilizada em conjunto com outras ferramentas, como o CSS e o </w:t>
      </w:r>
      <w:proofErr w:type="spellStart"/>
      <w:r w:rsidRPr="00054EEE">
        <w:rPr>
          <w:rFonts w:ascii="Arial" w:hAnsi="Arial" w:cs="Arial"/>
          <w:sz w:val="24"/>
          <w:szCs w:val="24"/>
        </w:rPr>
        <w:t>JavaScript</w:t>
      </w:r>
      <w:proofErr w:type="spellEnd"/>
      <w:r w:rsidRPr="00054EEE">
        <w:rPr>
          <w:rFonts w:ascii="Arial" w:hAnsi="Arial" w:cs="Arial"/>
          <w:sz w:val="24"/>
          <w:szCs w:val="24"/>
        </w:rPr>
        <w:t>, no desenvolvimento de sites e aplicativos web dinâmicos.</w:t>
      </w:r>
      <w:r w:rsidR="00BE527E">
        <w:rPr>
          <w:rFonts w:ascii="Arial" w:hAnsi="Arial" w:cs="Arial"/>
          <w:sz w:val="24"/>
          <w:szCs w:val="24"/>
        </w:rPr>
        <w:t>”</w:t>
      </w:r>
    </w:p>
    <w:p w14:paraId="603F1944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7D5A45AB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4C686133" w14:textId="45B23243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>Como funciona?</w:t>
      </w:r>
    </w:p>
    <w:p w14:paraId="6D46D551" w14:textId="726FCA56" w:rsidR="00054EE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054EEE" w:rsidRPr="00054EEE">
        <w:rPr>
          <w:rFonts w:ascii="Arial" w:hAnsi="Arial" w:cs="Arial"/>
          <w:sz w:val="24"/>
          <w:szCs w:val="24"/>
        </w:rPr>
        <w:t xml:space="preserve">O HTML é uma linguagem de marcação com a qual os elementos de uma página são identificados e definidos, geralmente, por um par de marcadores conhecidos como </w:t>
      </w:r>
      <w:proofErr w:type="spellStart"/>
      <w:r w:rsidR="00054EEE" w:rsidRPr="00054EEE">
        <w:rPr>
          <w:rFonts w:ascii="Arial" w:hAnsi="Arial" w:cs="Arial"/>
          <w:sz w:val="24"/>
          <w:szCs w:val="24"/>
        </w:rPr>
        <w:t>tags</w:t>
      </w:r>
      <w:proofErr w:type="spellEnd"/>
      <w:r w:rsidR="00054EEE" w:rsidRPr="00054EEE">
        <w:rPr>
          <w:rFonts w:ascii="Arial" w:hAnsi="Arial" w:cs="Arial"/>
          <w:sz w:val="24"/>
          <w:szCs w:val="24"/>
        </w:rPr>
        <w:t xml:space="preserve">. Esses elementos podem ser desde textos e suas formatações, como parágrafos, sublinhados e links, até </w:t>
      </w:r>
      <w:proofErr w:type="spellStart"/>
      <w:r w:rsidR="00054EEE" w:rsidRPr="00054EEE">
        <w:rPr>
          <w:rFonts w:ascii="Arial" w:hAnsi="Arial" w:cs="Arial"/>
          <w:sz w:val="24"/>
          <w:szCs w:val="24"/>
        </w:rPr>
        <w:t>conteúdos</w:t>
      </w:r>
      <w:proofErr w:type="spellEnd"/>
      <w:r w:rsidR="00054EEE" w:rsidRPr="00054EEE">
        <w:rPr>
          <w:rFonts w:ascii="Arial" w:hAnsi="Arial" w:cs="Arial"/>
          <w:sz w:val="24"/>
          <w:szCs w:val="24"/>
        </w:rPr>
        <w:t xml:space="preserve"> multimídia, como imagens e vídeos. </w:t>
      </w:r>
    </w:p>
    <w:p w14:paraId="41659D6A" w14:textId="02E211FD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054EEE">
        <w:rPr>
          <w:rFonts w:ascii="Arial" w:hAnsi="Arial" w:cs="Arial"/>
          <w:sz w:val="24"/>
          <w:szCs w:val="24"/>
        </w:rPr>
        <w:t>tags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descrevem a estrutura semântica de uma página, ou seja, a organização de suas informações, que então é recebida, interpretada e renderizada pelo navegador.</w:t>
      </w:r>
      <w:r>
        <w:rPr>
          <w:rFonts w:ascii="Arial" w:hAnsi="Arial" w:cs="Arial"/>
          <w:sz w:val="24"/>
          <w:szCs w:val="24"/>
        </w:rPr>
        <w:t>”</w:t>
      </w:r>
    </w:p>
    <w:p w14:paraId="228F8A31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8675D56" w14:textId="2B882F69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054EEE">
        <w:rPr>
          <w:rFonts w:ascii="Arial" w:hAnsi="Arial" w:cs="Arial"/>
          <w:sz w:val="24"/>
          <w:szCs w:val="24"/>
        </w:rPr>
        <w:t xml:space="preserve">Alguns tipos de </w:t>
      </w:r>
      <w:proofErr w:type="spellStart"/>
      <w:r w:rsidRPr="00054EEE">
        <w:rPr>
          <w:rFonts w:ascii="Arial" w:hAnsi="Arial" w:cs="Arial"/>
          <w:sz w:val="24"/>
          <w:szCs w:val="24"/>
        </w:rPr>
        <w:t>tags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introduzem o elemento diretamente na página, como &lt;input /&gt;, para caixa de texto, enquanto outras envolvem o conteúdo e podem conter outras </w:t>
      </w:r>
      <w:proofErr w:type="spellStart"/>
      <w:r w:rsidRPr="00054EEE">
        <w:rPr>
          <w:rFonts w:ascii="Arial" w:hAnsi="Arial" w:cs="Arial"/>
          <w:sz w:val="24"/>
          <w:szCs w:val="24"/>
        </w:rPr>
        <w:t>tags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, como o &lt;li&gt; e &lt;/li&gt;, para listas. A utilização correta dos marcadores em uma página HTML é importante para o conteúdo ser identificado corretamente por mecanismos de buscas, como o Google. </w:t>
      </w:r>
    </w:p>
    <w:p w14:paraId="4EBFB4CE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15F8FA21" w14:textId="391AA884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sz w:val="24"/>
          <w:szCs w:val="24"/>
        </w:rPr>
        <w:lastRenderedPageBreak/>
        <w:t>Os documentos HTML são arquivos de texto simples, com a extensão .</w:t>
      </w:r>
      <w:proofErr w:type="spellStart"/>
      <w:r w:rsidRPr="00054EEE">
        <w:rPr>
          <w:rFonts w:ascii="Arial" w:hAnsi="Arial" w:cs="Arial"/>
          <w:sz w:val="24"/>
          <w:szCs w:val="24"/>
        </w:rPr>
        <w:t>html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, e podem ser escritos na maioria dos editores de texto comuns, como o Bloco de Notas, do Windows. Em aplicações mais avançadas, recomenda-se a utilização de ambientes de desenvolvimento integrado, como o Visual Studio </w:t>
      </w:r>
      <w:proofErr w:type="spellStart"/>
      <w:r w:rsidRPr="00054EEE">
        <w:rPr>
          <w:rFonts w:ascii="Arial" w:hAnsi="Arial" w:cs="Arial"/>
          <w:sz w:val="24"/>
          <w:szCs w:val="24"/>
        </w:rPr>
        <w:t>Code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, que oferecem recursos que facilitam a escrita do código. </w:t>
      </w:r>
    </w:p>
    <w:p w14:paraId="15A0138C" w14:textId="77777777" w:rsidR="00BE527E" w:rsidRDefault="00BE527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31B0024D" w14:textId="7A8D310F" w:rsidR="00054EEE" w:rsidRDefault="00054EEE" w:rsidP="00054EEE">
      <w:pPr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054EEE">
        <w:rPr>
          <w:rFonts w:ascii="Arial" w:hAnsi="Arial" w:cs="Arial"/>
          <w:sz w:val="24"/>
          <w:szCs w:val="24"/>
        </w:rPr>
        <w:t xml:space="preserve">As especificações do HTML são mantidas pela organização World </w:t>
      </w:r>
      <w:proofErr w:type="spellStart"/>
      <w:r w:rsidRPr="00054EEE">
        <w:rPr>
          <w:rFonts w:ascii="Arial" w:hAnsi="Arial" w:cs="Arial"/>
          <w:sz w:val="24"/>
          <w:szCs w:val="24"/>
        </w:rPr>
        <w:t>Wide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054EEE">
        <w:rPr>
          <w:rFonts w:ascii="Arial" w:hAnsi="Arial" w:cs="Arial"/>
          <w:sz w:val="24"/>
          <w:szCs w:val="24"/>
        </w:rPr>
        <w:t>Consorcium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(W3C) em parceria com a WHATWG (Web Hypertext </w:t>
      </w:r>
      <w:proofErr w:type="spellStart"/>
      <w:r w:rsidRPr="00054EEE">
        <w:rPr>
          <w:rFonts w:ascii="Arial" w:hAnsi="Arial" w:cs="Arial"/>
          <w:sz w:val="24"/>
          <w:szCs w:val="24"/>
        </w:rPr>
        <w:t>Application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Technology </w:t>
      </w:r>
      <w:proofErr w:type="spellStart"/>
      <w:r w:rsidRPr="00054EEE">
        <w:rPr>
          <w:rFonts w:ascii="Arial" w:hAnsi="Arial" w:cs="Arial"/>
          <w:sz w:val="24"/>
          <w:szCs w:val="24"/>
        </w:rPr>
        <w:t>Working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4EEE">
        <w:rPr>
          <w:rFonts w:ascii="Arial" w:hAnsi="Arial" w:cs="Arial"/>
          <w:sz w:val="24"/>
          <w:szCs w:val="24"/>
        </w:rPr>
        <w:t>Group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). A linguagem também é atualizada e publicada em versões. A atual, divulgada em 2014, é o HTML 5.2, que incluiu </w:t>
      </w:r>
      <w:proofErr w:type="spellStart"/>
      <w:r w:rsidRPr="00054EEE">
        <w:rPr>
          <w:rFonts w:ascii="Arial" w:hAnsi="Arial" w:cs="Arial"/>
          <w:sz w:val="24"/>
          <w:szCs w:val="24"/>
        </w:rPr>
        <w:t>tags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com funcionamento integrado ao </w:t>
      </w:r>
      <w:proofErr w:type="spellStart"/>
      <w:r w:rsidRPr="00054EEE">
        <w:rPr>
          <w:rFonts w:ascii="Arial" w:hAnsi="Arial" w:cs="Arial"/>
          <w:sz w:val="24"/>
          <w:szCs w:val="24"/>
        </w:rPr>
        <w:t>JavaScript</w:t>
      </w:r>
      <w:proofErr w:type="spellEnd"/>
      <w:r w:rsidRPr="00054EEE">
        <w:rPr>
          <w:rFonts w:ascii="Arial" w:hAnsi="Arial" w:cs="Arial"/>
          <w:sz w:val="24"/>
          <w:szCs w:val="24"/>
        </w:rPr>
        <w:t xml:space="preserve"> e ao CSS, além da padronização de seções comuns, como cabeçalho, rodapé, etc.</w:t>
      </w:r>
      <w:r>
        <w:rPr>
          <w:rFonts w:ascii="Arial" w:hAnsi="Arial" w:cs="Arial"/>
          <w:sz w:val="24"/>
          <w:szCs w:val="24"/>
        </w:rPr>
        <w:t>”</w:t>
      </w:r>
    </w:p>
    <w:p w14:paraId="2FD5DCCF" w14:textId="77777777" w:rsidR="00BE527E" w:rsidRDefault="00BE527E" w:rsidP="00BE527E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6B03F8D7" w14:textId="75E1E155" w:rsidR="00BE527E" w:rsidRPr="00BE527E" w:rsidRDefault="00BE527E" w:rsidP="00BE527E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</w:t>
      </w:r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https://tecnoblog.net/responde/o-que-e-html-guia-para-iniciantes/</w:t>
        </w:r>
      </w:hyperlink>
    </w:p>
    <w:p w14:paraId="1442C6BD" w14:textId="5DF6710B" w:rsidR="00BE527E" w:rsidRDefault="00BE527E" w:rsidP="00BE527E">
      <w:pPr>
        <w:pStyle w:val="PargrafodaLista"/>
        <w:numPr>
          <w:ilvl w:val="0"/>
          <w:numId w:val="3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 </w:t>
      </w:r>
      <w:r>
        <w:rPr>
          <w:rFonts w:ascii="Arial" w:hAnsi="Arial" w:cs="Arial"/>
          <w:sz w:val="24"/>
          <w:szCs w:val="24"/>
        </w:rPr>
        <w:t>CSS:</w:t>
      </w:r>
    </w:p>
    <w:p w14:paraId="11B93FA1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E527E">
        <w:rPr>
          <w:rFonts w:ascii="Arial" w:hAnsi="Arial" w:cs="Arial"/>
          <w:sz w:val="24"/>
          <w:szCs w:val="24"/>
        </w:rPr>
        <w:t xml:space="preserve">O CSS foi desenvolvido em meados da década de 90 para solucionar um problema criado pela expansão da própria internet. Com a popularização da rede, as páginas foram ficando cada vez mais complexas, e os recursos do HTML já não eram mais suficientes para atender às necessidades dos desenvolvedores. </w:t>
      </w:r>
    </w:p>
    <w:p w14:paraId="20E2107D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Sua primeira função foi a de separar os códigos de estruturação e apresentação do conteúdo, tornando-os mais simples de serem escritos e atualizados. Dessa forma, ao invés de utilizar </w:t>
      </w:r>
      <w:proofErr w:type="spellStart"/>
      <w:r w:rsidRPr="00BE527E">
        <w:rPr>
          <w:rFonts w:ascii="Arial" w:hAnsi="Arial" w:cs="Arial"/>
          <w:sz w:val="24"/>
          <w:szCs w:val="24"/>
        </w:rPr>
        <w:t>tags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e elementos de HTML ou XML para criar cores, fontes e layout, eles passaram a ser configurados nas folhas de estilo. </w:t>
      </w:r>
    </w:p>
    <w:p w14:paraId="7126DA2F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0EC7F8FF" w14:textId="178F57C5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>O CSS permite modificar o visual de vários elementos ou seções diferentes de uma mesma página de uma só vez. Além de adicionar animações e outros recursos visuais, também é possível determinar que os elementos sejam renderizados de maneira diferente de acordo com a tela ou resolução do dispositivo, técnica conhecida como “design responsivo”.</w:t>
      </w:r>
    </w:p>
    <w:p w14:paraId="47255D2C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7E6EE2C5" w14:textId="6D422D9F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E527E">
        <w:rPr>
          <w:rFonts w:ascii="Arial" w:hAnsi="Arial" w:cs="Arial"/>
          <w:sz w:val="24"/>
          <w:szCs w:val="24"/>
        </w:rPr>
        <w:t xml:space="preserve">Como funciona? </w:t>
      </w:r>
    </w:p>
    <w:p w14:paraId="08F1646B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O CSS tem uma sintaxe simples, com nomes em inglês para especificar diferentes propriedades de uma página. O código pode ser escrito dentro de uma </w:t>
      </w:r>
      <w:proofErr w:type="spellStart"/>
      <w:r w:rsidRPr="00BE527E">
        <w:rPr>
          <w:rFonts w:ascii="Arial" w:hAnsi="Arial" w:cs="Arial"/>
          <w:sz w:val="24"/>
          <w:szCs w:val="24"/>
        </w:rPr>
        <w:t>tag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de abertura de um elemento HTML (chamado de método “</w:t>
      </w:r>
      <w:proofErr w:type="spellStart"/>
      <w:r w:rsidRPr="00BE527E">
        <w:rPr>
          <w:rFonts w:ascii="Arial" w:hAnsi="Arial" w:cs="Arial"/>
          <w:sz w:val="24"/>
          <w:szCs w:val="24"/>
        </w:rPr>
        <w:t>inline</w:t>
      </w:r>
      <w:proofErr w:type="spellEnd"/>
      <w:r w:rsidRPr="00BE527E">
        <w:rPr>
          <w:rFonts w:ascii="Arial" w:hAnsi="Arial" w:cs="Arial"/>
          <w:sz w:val="24"/>
          <w:szCs w:val="24"/>
        </w:rPr>
        <w:t>”), incorporado em uma seção do cabeçalho do documento, ou em um arquivo separado, que então é importado ou linkado na página.</w:t>
      </w:r>
    </w:p>
    <w:p w14:paraId="102FDF1F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4A8AA5E5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Quando o CSS é externo ou incorporado, os elementos da página afetados pelos estilos são identificados pelos seletores. Eles podem ser aplicados a todos os elementos de um tipo específico, ou apenas àqueles que correspondem a um determinado atributo ou </w:t>
      </w:r>
      <w:proofErr w:type="spellStart"/>
      <w:r w:rsidRPr="00BE527E">
        <w:rPr>
          <w:rFonts w:ascii="Arial" w:hAnsi="Arial" w:cs="Arial"/>
          <w:sz w:val="24"/>
          <w:szCs w:val="24"/>
        </w:rPr>
        <w:t>identificação.</w:t>
      </w:r>
      <w:r>
        <w:rPr>
          <w:rFonts w:ascii="Arial" w:hAnsi="Arial" w:cs="Arial"/>
          <w:sz w:val="24"/>
          <w:szCs w:val="24"/>
        </w:rPr>
        <w:t>”</w:t>
      </w:r>
      <w:proofErr w:type="spellEnd"/>
    </w:p>
    <w:p w14:paraId="5FE3BCC5" w14:textId="77777777" w:rsidR="00BE527E" w:rsidRDefault="00BE527E" w:rsidP="00BE527E">
      <w:pPr>
        <w:spacing w:before="30" w:after="3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9A0350" w14:textId="6E341A59" w:rsidR="00BE527E" w:rsidRPr="00BE527E" w:rsidRDefault="00BE527E" w:rsidP="00BE527E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b/>
          <w:bCs/>
          <w:sz w:val="24"/>
          <w:szCs w:val="24"/>
        </w:rPr>
        <w:t xml:space="preserve">Fonte: </w:t>
      </w:r>
      <w:hyperlink r:id="rId9" w:history="1">
        <w:r w:rsidRPr="00BE527E">
          <w:rPr>
            <w:rStyle w:val="Hyperlink"/>
            <w:rFonts w:ascii="Arial" w:hAnsi="Arial" w:cs="Arial"/>
            <w:sz w:val="24"/>
            <w:szCs w:val="24"/>
          </w:rPr>
          <w:t>https://tecnoblog.net/responde/o-que-e-css-cascading-style-sheets/</w:t>
        </w:r>
      </w:hyperlink>
    </w:p>
    <w:p w14:paraId="1B06BC9E" w14:textId="746FA965" w:rsidR="00BE527E" w:rsidRDefault="00BE527E" w:rsidP="00BE527E">
      <w:pPr>
        <w:pStyle w:val="PargrafodaLista"/>
        <w:numPr>
          <w:ilvl w:val="0"/>
          <w:numId w:val="3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>:</w:t>
      </w:r>
    </w:p>
    <w:p w14:paraId="67E7BDB0" w14:textId="7E6E5D02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é um framework front-</w:t>
      </w:r>
      <w:proofErr w:type="spellStart"/>
      <w:r w:rsidRPr="00BE527E">
        <w:rPr>
          <w:rFonts w:ascii="Arial" w:hAnsi="Arial" w:cs="Arial"/>
          <w:sz w:val="24"/>
          <w:szCs w:val="24"/>
        </w:rPr>
        <w:t>end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que fornece estruturas de CSS para a criação de sites e aplicações responsivas de forma rápida e simples. Além disso, pode lidar com sites de desktop e páginas de dispositivos móveis da mesma forma. </w:t>
      </w:r>
    </w:p>
    <w:p w14:paraId="7D9E2CF2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0B0A584C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Originalmente, 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foi desenvolvido para o Twitter por um grupo de desenvolvedores liderados por Mark Otto e Jacob Thornton Logo e se tornou uma das estruturas de front-</w:t>
      </w:r>
      <w:proofErr w:type="spellStart"/>
      <w:r w:rsidRPr="00BE527E">
        <w:rPr>
          <w:rFonts w:ascii="Arial" w:hAnsi="Arial" w:cs="Arial"/>
          <w:sz w:val="24"/>
          <w:szCs w:val="24"/>
        </w:rPr>
        <w:t>end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e projetos de código aberto mais populares do mundo. </w:t>
      </w:r>
    </w:p>
    <w:p w14:paraId="7CD5CAB6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0F3EF473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Antes de ser uma estrutura de código-fonte aberto, 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era conhecido como Twitter </w:t>
      </w:r>
      <w:proofErr w:type="spellStart"/>
      <w:r w:rsidRPr="00BE527E">
        <w:rPr>
          <w:rFonts w:ascii="Arial" w:hAnsi="Arial" w:cs="Arial"/>
          <w:sz w:val="24"/>
          <w:szCs w:val="24"/>
        </w:rPr>
        <w:t>Blueprint</w:t>
      </w:r>
      <w:proofErr w:type="spellEnd"/>
      <w:r w:rsidRPr="00BE527E">
        <w:rPr>
          <w:rFonts w:ascii="Arial" w:hAnsi="Arial" w:cs="Arial"/>
          <w:sz w:val="24"/>
          <w:szCs w:val="24"/>
        </w:rPr>
        <w:t>. Após alguns meses de desenvolvimento, o Twitter realizou sua primeira Hack Week: o projeto ganhou uma grande popularidade quando desenvolvedores de todos os níveis de habilidade usaram o framework sem qualquer orientação externa. Após o evento, ele serviu como guia de estilo para o desenvolvimento de ferramentas internas na empresa por mais de um ano antes de seu lançamento se tornar público.</w:t>
      </w:r>
      <w:r>
        <w:rPr>
          <w:rFonts w:ascii="Arial" w:hAnsi="Arial" w:cs="Arial"/>
          <w:sz w:val="24"/>
          <w:szCs w:val="24"/>
        </w:rPr>
        <w:t>”</w:t>
      </w:r>
    </w:p>
    <w:p w14:paraId="6646C7AB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8D198DA" w14:textId="7D349BB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sz w:val="24"/>
          <w:szCs w:val="24"/>
        </w:rPr>
        <w:t xml:space="preserve">Como 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é distribuído? </w:t>
      </w:r>
    </w:p>
    <w:p w14:paraId="3A842AA7" w14:textId="32234B43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E527E">
        <w:rPr>
          <w:rFonts w:ascii="Arial" w:hAnsi="Arial" w:cs="Arial"/>
          <w:sz w:val="24"/>
          <w:szCs w:val="24"/>
        </w:rPr>
        <w:t xml:space="preserve">Geralmente, 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 é distribuído usando o site oficial e </w:t>
      </w:r>
      <w:proofErr w:type="spellStart"/>
      <w:r w:rsidRPr="00BE527E">
        <w:rPr>
          <w:rFonts w:ascii="Arial" w:hAnsi="Arial" w:cs="Arial"/>
          <w:sz w:val="24"/>
          <w:szCs w:val="24"/>
        </w:rPr>
        <w:t>npm</w:t>
      </w:r>
      <w:proofErr w:type="spellEnd"/>
      <w:r w:rsidRPr="00BE527E">
        <w:rPr>
          <w:rFonts w:ascii="Arial" w:hAnsi="Arial" w:cs="Arial"/>
          <w:sz w:val="24"/>
          <w:szCs w:val="24"/>
        </w:rPr>
        <w:t xml:space="preserve">. Você também pode criar sua própria distribuição usando o código-fonte, ou por meio da própria rede de distribuição de conteúdo conhecida como CDN do </w:t>
      </w:r>
      <w:proofErr w:type="spellStart"/>
      <w:r w:rsidRPr="00BE527E">
        <w:rPr>
          <w:rFonts w:ascii="Arial" w:hAnsi="Arial" w:cs="Arial"/>
          <w:sz w:val="24"/>
          <w:szCs w:val="24"/>
        </w:rPr>
        <w:t>Bootstrap</w:t>
      </w:r>
      <w:proofErr w:type="spellEnd"/>
      <w:r w:rsidRPr="00BE527E">
        <w:rPr>
          <w:rFonts w:ascii="Arial" w:hAnsi="Arial" w:cs="Arial"/>
          <w:sz w:val="24"/>
          <w:szCs w:val="24"/>
        </w:rPr>
        <w:t>. Um CDN permite que um site da web recupere com frequência arquivos públicos usados ​​de servidores distribuídos globalmente.</w:t>
      </w:r>
      <w:r>
        <w:rPr>
          <w:rFonts w:ascii="Arial" w:hAnsi="Arial" w:cs="Arial"/>
          <w:sz w:val="24"/>
          <w:szCs w:val="24"/>
        </w:rPr>
        <w:t>”</w:t>
      </w:r>
    </w:p>
    <w:p w14:paraId="360FD2E3" w14:textId="77777777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604D954D" w14:textId="06C6123D" w:rsidR="00BE527E" w:rsidRDefault="00BE527E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BE527E"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https://www.alura.com.br/artigos/bootstrap</w:t>
        </w:r>
      </w:hyperlink>
    </w:p>
    <w:p w14:paraId="2AE37ADB" w14:textId="52644557" w:rsidR="00BE527E" w:rsidRDefault="00BE527E" w:rsidP="00BE527E">
      <w:pPr>
        <w:pStyle w:val="PargrafodaLista"/>
        <w:numPr>
          <w:ilvl w:val="0"/>
          <w:numId w:val="3"/>
        </w:num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3.4.</w:t>
      </w:r>
      <w:r>
        <w:rPr>
          <w:rFonts w:ascii="Arial" w:hAnsi="Arial" w:cs="Arial"/>
          <w:sz w:val="24"/>
          <w:szCs w:val="24"/>
        </w:rPr>
        <w:t xml:space="preserve"> JS:</w:t>
      </w:r>
    </w:p>
    <w:p w14:paraId="42A9717B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E5037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é uma linguagem de programação interpretada criada em meados da década de 90 pela Netscape Communications. Seu objetivo era atender à demanda crescente por sites mais interativos e dinâmicos, já que, até então, as páginas HTML continham pouca ou nenhuma interatividade além dos hyperlinks. </w:t>
      </w:r>
    </w:p>
    <w:p w14:paraId="5B25CA83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752D544D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E5037F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permite controlar os elementos de uma página em tempo real, sem necessariamente ter que receber os dados ou uma resposta do servidor. Por exemplo, é possível atualizar o conteúdo de uma página web sem precisar recarregá-la por completo ao preencher um formulário. </w:t>
      </w:r>
    </w:p>
    <w:p w14:paraId="3B652279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7C9DB9B2" w14:textId="4C9FDAF8" w:rsidR="00BE527E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E5037F">
        <w:rPr>
          <w:rFonts w:ascii="Arial" w:hAnsi="Arial" w:cs="Arial"/>
          <w:sz w:val="24"/>
          <w:szCs w:val="24"/>
        </w:rPr>
        <w:t xml:space="preserve">É uma linguagem </w:t>
      </w:r>
      <w:proofErr w:type="spellStart"/>
      <w:r w:rsidRPr="00E5037F">
        <w:rPr>
          <w:rFonts w:ascii="Arial" w:hAnsi="Arial" w:cs="Arial"/>
          <w:sz w:val="24"/>
          <w:szCs w:val="24"/>
        </w:rPr>
        <w:t>multiparadigma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(programação funcional e imperativa), versátil, com tipagem dinâmica (não é necessário definir os tipos das variáveis ao declará-las), sintaxe acessível, e recursos avançados como orientação a objetos e APIs para trabalhar com textos, matrizes, datas e expressões regulares. Atualmente, segue as especificações </w:t>
      </w:r>
      <w:proofErr w:type="spellStart"/>
      <w:r w:rsidRPr="00E5037F">
        <w:rPr>
          <w:rFonts w:ascii="Arial" w:hAnsi="Arial" w:cs="Arial"/>
          <w:sz w:val="24"/>
          <w:szCs w:val="24"/>
        </w:rPr>
        <w:t>ECMAScript</w:t>
      </w:r>
      <w:proofErr w:type="spellEnd"/>
      <w:r w:rsidRPr="00E5037F">
        <w:rPr>
          <w:rFonts w:ascii="Arial" w:hAnsi="Arial" w:cs="Arial"/>
          <w:sz w:val="24"/>
          <w:szCs w:val="24"/>
        </w:rPr>
        <w:t>, que visam garantir o suporte e o funcionamento da linguagem entre os diferentes navegadores.</w:t>
      </w:r>
      <w:r>
        <w:rPr>
          <w:rFonts w:ascii="Arial" w:hAnsi="Arial" w:cs="Arial"/>
          <w:sz w:val="24"/>
          <w:szCs w:val="24"/>
        </w:rPr>
        <w:t>”</w:t>
      </w:r>
    </w:p>
    <w:p w14:paraId="3F2D41DF" w14:textId="77777777" w:rsidR="00E5037F" w:rsidRDefault="00E5037F" w:rsidP="00BE527E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C416FB1" w14:textId="77777777" w:rsidR="00E5037F" w:rsidRDefault="00E5037F" w:rsidP="00E5037F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E5037F">
        <w:rPr>
          <w:rFonts w:ascii="Arial" w:hAnsi="Arial" w:cs="Arial"/>
          <w:sz w:val="24"/>
          <w:szCs w:val="24"/>
        </w:rPr>
        <w:t xml:space="preserve">Como funciona? </w:t>
      </w:r>
    </w:p>
    <w:p w14:paraId="3E493437" w14:textId="77777777" w:rsidR="00E5037F" w:rsidRDefault="00E5037F" w:rsidP="00E5037F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E5037F">
        <w:rPr>
          <w:rFonts w:ascii="Arial" w:hAnsi="Arial" w:cs="Arial"/>
          <w:sz w:val="24"/>
          <w:szCs w:val="24"/>
        </w:rPr>
        <w:t xml:space="preserve">O uso primário do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é escrever funções e scripts que são embarcados ou incluídos em uma página HTML, atualizando as informações e interagindo dinamicamente com o conteúdo da página. Ao invés de rodar remotamente em servidores na internet, como o PHP, o </w:t>
      </w:r>
      <w:r w:rsidRPr="00E5037F">
        <w:rPr>
          <w:rFonts w:ascii="Arial" w:hAnsi="Arial" w:cs="Arial"/>
          <w:sz w:val="24"/>
          <w:szCs w:val="24"/>
        </w:rPr>
        <w:lastRenderedPageBreak/>
        <w:t xml:space="preserve">código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funciona localmente, ou seja, direto do navegador do usuário. </w:t>
      </w:r>
    </w:p>
    <w:p w14:paraId="4F3D9A11" w14:textId="77777777" w:rsidR="00E5037F" w:rsidRDefault="00E5037F" w:rsidP="00E5037F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</w:p>
    <w:p w14:paraId="5BEF75FC" w14:textId="6F8004AD" w:rsidR="00E5037F" w:rsidRDefault="00E5037F" w:rsidP="00E5037F">
      <w:pPr>
        <w:pStyle w:val="PargrafodaLista"/>
        <w:spacing w:before="30" w:after="30" w:line="360" w:lineRule="auto"/>
        <w:ind w:left="502"/>
        <w:rPr>
          <w:rFonts w:ascii="Arial" w:hAnsi="Arial" w:cs="Arial"/>
          <w:sz w:val="24"/>
          <w:szCs w:val="24"/>
        </w:rPr>
      </w:pPr>
      <w:r w:rsidRPr="00E5037F">
        <w:rPr>
          <w:rFonts w:ascii="Arial" w:hAnsi="Arial" w:cs="Arial"/>
          <w:sz w:val="24"/>
          <w:szCs w:val="24"/>
        </w:rPr>
        <w:t xml:space="preserve">Um código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também pode enviar e receber dados do servidor de maneira síncrona e assíncrona, processando, validando e exibindo as informações em tempo real. Apesar de algumas semelhanças entre as linguagens, inclusive no nome, o </w:t>
      </w:r>
      <w:proofErr w:type="spellStart"/>
      <w:r w:rsidRPr="00E5037F">
        <w:rPr>
          <w:rFonts w:ascii="Arial" w:hAnsi="Arial" w:cs="Arial"/>
          <w:sz w:val="24"/>
          <w:szCs w:val="24"/>
        </w:rPr>
        <w:t>JavaScript</w:t>
      </w:r>
      <w:proofErr w:type="spellEnd"/>
      <w:r w:rsidRPr="00E5037F">
        <w:rPr>
          <w:rFonts w:ascii="Arial" w:hAnsi="Arial" w:cs="Arial"/>
          <w:sz w:val="24"/>
          <w:szCs w:val="24"/>
        </w:rPr>
        <w:t xml:space="preserve"> não é uma tecnologia derivada do Java.</w:t>
      </w:r>
      <w:r>
        <w:rPr>
          <w:rFonts w:ascii="Arial" w:hAnsi="Arial" w:cs="Arial"/>
          <w:sz w:val="24"/>
          <w:szCs w:val="24"/>
        </w:rPr>
        <w:t>”</w:t>
      </w:r>
    </w:p>
    <w:p w14:paraId="14AF5B09" w14:textId="77777777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09D7C406" w14:textId="0E8A7262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Fonte: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C01753">
          <w:rPr>
            <w:rStyle w:val="Hyperlink"/>
            <w:rFonts w:ascii="Arial" w:hAnsi="Arial" w:cs="Arial"/>
            <w:sz w:val="24"/>
            <w:szCs w:val="24"/>
          </w:rPr>
          <w:t>https://tecnoblog.net/responde/o-que-e-javascript-guia-para-iniciantes/</w:t>
        </w:r>
      </w:hyperlink>
    </w:p>
    <w:p w14:paraId="499A15C6" w14:textId="77777777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p w14:paraId="4D3CC101" w14:textId="7CAB7AB0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>Fluxograma}</w:t>
      </w:r>
    </w:p>
    <w:p w14:paraId="4ED12961" w14:textId="75E551F5" w:rsid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FB315B" wp14:editId="15B90444">
            <wp:extent cx="5400675" cy="2038350"/>
            <wp:effectExtent l="0" t="0" r="9525" b="0"/>
            <wp:docPr id="9419765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A4D6" w14:textId="77777777" w:rsidR="00E5037F" w:rsidRPr="00E5037F" w:rsidRDefault="00E5037F" w:rsidP="00E5037F">
      <w:pPr>
        <w:spacing w:before="30" w:after="30" w:line="360" w:lineRule="auto"/>
        <w:rPr>
          <w:rFonts w:ascii="Arial" w:hAnsi="Arial" w:cs="Arial"/>
          <w:sz w:val="24"/>
          <w:szCs w:val="24"/>
        </w:rPr>
      </w:pPr>
    </w:p>
    <w:sectPr w:rsidR="00E5037F" w:rsidRPr="00E5037F" w:rsidSect="00E41F3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0C79"/>
    <w:multiLevelType w:val="hybridMultilevel"/>
    <w:tmpl w:val="6846A6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80F3D"/>
    <w:multiLevelType w:val="hybridMultilevel"/>
    <w:tmpl w:val="0EB0C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35C9B"/>
    <w:multiLevelType w:val="hybridMultilevel"/>
    <w:tmpl w:val="C088CDE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324968852">
    <w:abstractNumId w:val="1"/>
  </w:num>
  <w:num w:numId="2" w16cid:durableId="586310371">
    <w:abstractNumId w:val="0"/>
  </w:num>
  <w:num w:numId="3" w16cid:durableId="332808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3E"/>
    <w:rsid w:val="00054EEE"/>
    <w:rsid w:val="002570DD"/>
    <w:rsid w:val="00610587"/>
    <w:rsid w:val="00BE527E"/>
    <w:rsid w:val="00C275EF"/>
    <w:rsid w:val="00E41F3E"/>
    <w:rsid w:val="00E5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81AE"/>
  <w15:chartTrackingRefBased/>
  <w15:docId w15:val="{4209A198-3395-44E2-9CE1-21BD8B01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F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4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4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responde/o-que-e-html-guia-para-inician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chrome/a/answer/7100626?hl=pt-br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udo.com.br/noticias/2015/06/como-baixar-e-instalar-google-chrome-veja-especificacoes-do-seu-pc.ghtml" TargetMode="External"/><Relationship Id="rId11" Type="http://schemas.openxmlformats.org/officeDocument/2006/relationships/hyperlink" Target="https://tecnoblog.net/responde/o-que-e-javascript-guia-para-iniciantes/" TargetMode="External"/><Relationship Id="rId5" Type="http://schemas.openxmlformats.org/officeDocument/2006/relationships/hyperlink" Target="https://support.google.com/chrome/a/answer/7100626?hl=pt-br" TargetMode="External"/><Relationship Id="rId10" Type="http://schemas.openxmlformats.org/officeDocument/2006/relationships/hyperlink" Target="https://www.alura.com.br/artigos/bootst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responde/o-que-e-css-cascading-style-shee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1367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Silva</dc:creator>
  <cp:keywords/>
  <dc:description/>
  <cp:lastModifiedBy>Mayke Silva</cp:lastModifiedBy>
  <cp:revision>1</cp:revision>
  <dcterms:created xsi:type="dcterms:W3CDTF">2023-06-22T04:13:00Z</dcterms:created>
  <dcterms:modified xsi:type="dcterms:W3CDTF">2023-06-22T05:00:00Z</dcterms:modified>
</cp:coreProperties>
</file>